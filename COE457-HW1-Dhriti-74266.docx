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44AE" w14:textId="6B0A964D" w:rsidR="009125B4" w:rsidRDefault="009125B4" w:rsidP="009125B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u w:color="000000"/>
        </w:rPr>
        <w:drawing>
          <wp:inline distT="0" distB="0" distL="0" distR="0" wp14:anchorId="168F7006" wp14:editId="17C94D68">
            <wp:extent cx="1617134" cy="1617134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722" cy="1625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3C8CEE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68F7741E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782E8979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2C5CDA59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013157AF" w14:textId="77777777" w:rsidR="009125B4" w:rsidRPr="002F785A" w:rsidRDefault="009125B4" w:rsidP="009125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COE457</w:t>
      </w:r>
      <w:r w:rsidRPr="002F785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Internet and IoT Programming</w:t>
      </w:r>
    </w:p>
    <w:p w14:paraId="5CFD95C3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076734BC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1D5EB58A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55672D2C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723CDA1B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238837F2" w14:textId="77777777" w:rsidR="009125B4" w:rsidRPr="00B609CE" w:rsidRDefault="009125B4" w:rsidP="009125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D6F563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4090B2D4" w14:textId="77777777" w:rsidR="009125B4" w:rsidRPr="00B609CE" w:rsidRDefault="009125B4" w:rsidP="009125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293D05" w14:textId="43CF7CA5" w:rsidR="009125B4" w:rsidRDefault="001E6882" w:rsidP="009125B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HW1</w:t>
      </w:r>
    </w:p>
    <w:p w14:paraId="6B169FA9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5DF81519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114E3FEB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01F6DA10" w14:textId="77777777" w:rsidR="009125B4" w:rsidRDefault="009125B4" w:rsidP="009125B4">
      <w:pPr>
        <w:rPr>
          <w:rFonts w:ascii="Times New Roman" w:eastAsia="Times New Roman" w:hAnsi="Times New Roman" w:cs="Times New Roman"/>
          <w:b/>
        </w:rPr>
      </w:pPr>
    </w:p>
    <w:p w14:paraId="76185A6C" w14:textId="77777777" w:rsidR="009125B4" w:rsidRDefault="009125B4" w:rsidP="009125B4">
      <w:pPr>
        <w:rPr>
          <w:ins w:id="0" w:author="Hend Tarek Elghazaly" w:date="2020-02-09T15:12:00Z"/>
          <w:rFonts w:ascii="Times New Roman" w:eastAsia="Times New Roman" w:hAnsi="Times New Roman" w:cs="Times New Roman"/>
          <w:b/>
        </w:rPr>
      </w:pPr>
    </w:p>
    <w:p w14:paraId="1F51CD6F" w14:textId="77777777" w:rsidR="009125B4" w:rsidRPr="00C952E3" w:rsidRDefault="009125B4" w:rsidP="009125B4">
      <w:pPr>
        <w:rPr>
          <w:rFonts w:ascii="Times New Roman" w:eastAsia="Times New Roman" w:hAnsi="Times New Roman" w:cs="Times New Roman"/>
          <w:b/>
        </w:rPr>
      </w:pPr>
      <w:r w:rsidRPr="00C952E3">
        <w:rPr>
          <w:rFonts w:ascii="Times New Roman" w:eastAsia="Times New Roman" w:hAnsi="Times New Roman" w:cs="Times New Roman"/>
          <w:b/>
        </w:rPr>
        <w:t>Academic Integrity Pledge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9125B4" w:rsidRPr="00C952E3" w14:paraId="1FA42EDF" w14:textId="77777777" w:rsidTr="003B067A">
        <w:tc>
          <w:tcPr>
            <w:tcW w:w="9576" w:type="dxa"/>
            <w:shd w:val="clear" w:color="auto" w:fill="auto"/>
          </w:tcPr>
          <w:p w14:paraId="2042F0F8" w14:textId="77777777" w:rsidR="009125B4" w:rsidRPr="00C952E3" w:rsidRDefault="009125B4" w:rsidP="003B067A">
            <w:pPr>
              <w:rPr>
                <w:rFonts w:ascii="Times New Roman" w:eastAsia="Times New Roman" w:hAnsi="Times New Roman" w:cs="Times New Roman"/>
              </w:rPr>
            </w:pPr>
            <w:r w:rsidRPr="00C952E3">
              <w:rPr>
                <w:rFonts w:ascii="Times New Roman" w:eastAsia="Times New Roman" w:hAnsi="Times New Roman" w:cs="Times New Roman"/>
              </w:rPr>
              <w:t xml:space="preserve">As a student </w:t>
            </w:r>
            <w:proofErr w:type="gramStart"/>
            <w:r w:rsidRPr="00C952E3">
              <w:rPr>
                <w:rFonts w:ascii="Times New Roman" w:eastAsia="Times New Roman" w:hAnsi="Times New Roman" w:cs="Times New Roman"/>
              </w:rPr>
              <w:t>of</w:t>
            </w:r>
            <w:proofErr w:type="gramEnd"/>
            <w:r w:rsidRPr="00C952E3">
              <w:rPr>
                <w:rFonts w:ascii="Times New Roman" w:eastAsia="Times New Roman" w:hAnsi="Times New Roman" w:cs="Times New Roman"/>
              </w:rPr>
              <w:t xml:space="preserve"> American University of Sharjah, I here by state that I will abide by the AUS Integrity Pledge that:</w:t>
            </w:r>
          </w:p>
          <w:p w14:paraId="4323252C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 xml:space="preserve">I will hold myself accountable for all that I say and write. </w:t>
            </w:r>
          </w:p>
          <w:p w14:paraId="3655E2F9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>I will hold myself responsible for the academic integrity of my work</w:t>
            </w:r>
          </w:p>
          <w:p w14:paraId="17F14A11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>I will not carry out unauthorized copying or printing of the work of others</w:t>
            </w:r>
          </w:p>
          <w:p w14:paraId="1EB33F53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>I will not misrepresent my work nor give or receive unauthorized aid</w:t>
            </w:r>
          </w:p>
          <w:p w14:paraId="5D912220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 xml:space="preserve">I will behave in a manner that demonstrates concern for the personal dignity, </w:t>
            </w:r>
            <w:proofErr w:type="gramStart"/>
            <w:r w:rsidRPr="00C952E3">
              <w:rPr>
                <w:rFonts w:ascii="Times New Roman" w:eastAsia="Calibri" w:hAnsi="Times New Roman" w:cs="Times New Roman"/>
              </w:rPr>
              <w:t>rights</w:t>
            </w:r>
            <w:proofErr w:type="gramEnd"/>
            <w:r w:rsidRPr="00C952E3">
              <w:rPr>
                <w:rFonts w:ascii="Times New Roman" w:eastAsia="Calibri" w:hAnsi="Times New Roman" w:cs="Times New Roman"/>
              </w:rPr>
              <w:t xml:space="preserve"> and freedoms of all members of the community</w:t>
            </w:r>
          </w:p>
          <w:p w14:paraId="23D710B3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 xml:space="preserve">I will respect university property and the property of others; and </w:t>
            </w:r>
          </w:p>
          <w:p w14:paraId="0CA86C29" w14:textId="77777777" w:rsidR="009125B4" w:rsidRPr="00C952E3" w:rsidRDefault="009125B4" w:rsidP="009125B4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r w:rsidRPr="00C952E3">
              <w:rPr>
                <w:rFonts w:ascii="Times New Roman" w:eastAsia="Calibri" w:hAnsi="Times New Roman" w:cs="Times New Roman"/>
              </w:rPr>
              <w:t>I will not tolerate a lack of respect for these values.</w:t>
            </w:r>
          </w:p>
          <w:p w14:paraId="54C3F6A7" w14:textId="77777777" w:rsidR="009125B4" w:rsidRDefault="009125B4" w:rsidP="001E6882">
            <w:pPr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DA4E63" w14:textId="66035281" w:rsidR="009125B4" w:rsidRDefault="009125B4" w:rsidP="003B067A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Student Name:</w:t>
            </w:r>
            <w:r w:rsidR="008E51C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Dhriti Adyanthaya</w:t>
            </w:r>
          </w:p>
          <w:p w14:paraId="5DFE377B" w14:textId="4A0A222B" w:rsidR="009125B4" w:rsidRPr="002F785A" w:rsidRDefault="009125B4" w:rsidP="003B067A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Student ID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s</w:t>
            </w:r>
            <w:r w:rsidRPr="002F785A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:</w:t>
            </w:r>
            <w:r w:rsidR="008E51C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g00074266</w:t>
            </w:r>
          </w:p>
          <w:p w14:paraId="7CA34BE9" w14:textId="77777777" w:rsidR="009125B4" w:rsidRPr="00C952E3" w:rsidRDefault="009125B4" w:rsidP="003B067A">
            <w:pPr>
              <w:ind w:left="360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14:paraId="78A6D2FC" w14:textId="77777777" w:rsidR="009125B4" w:rsidRDefault="009125B4" w:rsidP="009125B4"/>
    <w:p w14:paraId="32453203" w14:textId="77777777" w:rsidR="009125B4" w:rsidRDefault="009125B4" w:rsidP="009125B4"/>
    <w:sectPr w:rsidR="009125B4" w:rsidSect="008938E1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61975" w14:textId="77777777" w:rsidR="009B5DE3" w:rsidRDefault="009B5DE3">
      <w:r>
        <w:separator/>
      </w:r>
    </w:p>
  </w:endnote>
  <w:endnote w:type="continuationSeparator" w:id="0">
    <w:p w14:paraId="70D68B62" w14:textId="77777777" w:rsidR="009B5DE3" w:rsidRDefault="009B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94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AB3D3D" w14:textId="77777777" w:rsidR="00E54649" w:rsidRDefault="005E2DCD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591850" w14:textId="77777777" w:rsidR="00E54649" w:rsidRDefault="009B5DE3" w:rsidP="00E546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66224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B6194E" w14:textId="77777777" w:rsidR="00E54649" w:rsidRDefault="005E2DCD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0F596DC" w14:textId="77777777" w:rsidR="00E54649" w:rsidRDefault="009B5DE3" w:rsidP="00E546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926E5" w14:textId="77777777" w:rsidR="009B5DE3" w:rsidRDefault="009B5DE3">
      <w:r>
        <w:separator/>
      </w:r>
    </w:p>
  </w:footnote>
  <w:footnote w:type="continuationSeparator" w:id="0">
    <w:p w14:paraId="4848765C" w14:textId="77777777" w:rsidR="009B5DE3" w:rsidRDefault="009B5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57603"/>
    <w:multiLevelType w:val="hybridMultilevel"/>
    <w:tmpl w:val="418CF82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FC751F"/>
    <w:multiLevelType w:val="hybridMultilevel"/>
    <w:tmpl w:val="EAECFD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83598"/>
    <w:multiLevelType w:val="hybridMultilevel"/>
    <w:tmpl w:val="7CB231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A526B"/>
    <w:multiLevelType w:val="hybridMultilevel"/>
    <w:tmpl w:val="F18881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45460"/>
    <w:multiLevelType w:val="hybridMultilevel"/>
    <w:tmpl w:val="ED4C3A16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66A49"/>
    <w:multiLevelType w:val="hybridMultilevel"/>
    <w:tmpl w:val="E41C95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600A6"/>
    <w:multiLevelType w:val="hybridMultilevel"/>
    <w:tmpl w:val="FD38D4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nd Tarek Elghazaly">
    <w15:presenceInfo w15:providerId="AD" w15:userId="S::helghazaly@aus.edu::dc87e23f-66e6-4f07-9dac-0be5967ade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NDGxsLC0MDU1NDBQ0lEKTi0uzszPAykwrAUAeUwyOywAAAA="/>
  </w:docVars>
  <w:rsids>
    <w:rsidRoot w:val="009125B4"/>
    <w:rsid w:val="001B188E"/>
    <w:rsid w:val="001D4FD3"/>
    <w:rsid w:val="001E6882"/>
    <w:rsid w:val="002E2239"/>
    <w:rsid w:val="0037633E"/>
    <w:rsid w:val="005842FB"/>
    <w:rsid w:val="005E2DCD"/>
    <w:rsid w:val="00673BF2"/>
    <w:rsid w:val="006D4D98"/>
    <w:rsid w:val="0081149E"/>
    <w:rsid w:val="008E51C8"/>
    <w:rsid w:val="009125B4"/>
    <w:rsid w:val="009B5DE3"/>
    <w:rsid w:val="00A52BBD"/>
    <w:rsid w:val="00AB4B87"/>
    <w:rsid w:val="00B814FD"/>
    <w:rsid w:val="00CA1ECE"/>
    <w:rsid w:val="00D522E3"/>
    <w:rsid w:val="00D96437"/>
    <w:rsid w:val="00DC6A83"/>
    <w:rsid w:val="00E556FE"/>
    <w:rsid w:val="00E838AE"/>
    <w:rsid w:val="00ED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E97F"/>
  <w15:chartTrackingRefBased/>
  <w15:docId w15:val="{C04DA6EE-A9F2-C143-A569-B9E6DFBA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B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12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B4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125B4"/>
  </w:style>
  <w:style w:type="character" w:customStyle="1" w:styleId="pl-c">
    <w:name w:val="pl-c"/>
    <w:basedOn w:val="DefaultParagraphFont"/>
    <w:rsid w:val="00AB4B87"/>
  </w:style>
  <w:style w:type="character" w:customStyle="1" w:styleId="pl-k">
    <w:name w:val="pl-k"/>
    <w:basedOn w:val="DefaultParagraphFont"/>
    <w:rsid w:val="00AB4B87"/>
  </w:style>
  <w:style w:type="character" w:customStyle="1" w:styleId="pl-s1">
    <w:name w:val="pl-s1"/>
    <w:basedOn w:val="DefaultParagraphFont"/>
    <w:rsid w:val="00AB4B87"/>
  </w:style>
  <w:style w:type="character" w:customStyle="1" w:styleId="pl-c1">
    <w:name w:val="pl-c1"/>
    <w:basedOn w:val="DefaultParagraphFont"/>
    <w:rsid w:val="00AB4B87"/>
  </w:style>
  <w:style w:type="character" w:customStyle="1" w:styleId="pl-en">
    <w:name w:val="pl-en"/>
    <w:basedOn w:val="DefaultParagraphFont"/>
    <w:rsid w:val="00AB4B87"/>
  </w:style>
  <w:style w:type="character" w:customStyle="1" w:styleId="pl-kos">
    <w:name w:val="pl-kos"/>
    <w:basedOn w:val="DefaultParagraphFont"/>
    <w:rsid w:val="00AB4B87"/>
  </w:style>
  <w:style w:type="character" w:customStyle="1" w:styleId="pl-s">
    <w:name w:val="pl-s"/>
    <w:basedOn w:val="DefaultParagraphFont"/>
    <w:rsid w:val="00AB4B87"/>
  </w:style>
  <w:style w:type="character" w:customStyle="1" w:styleId="pl-smi">
    <w:name w:val="pl-smi"/>
    <w:basedOn w:val="DefaultParagraphFont"/>
    <w:rsid w:val="00AB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Elghazaly</dc:creator>
  <cp:keywords/>
  <dc:description/>
  <cp:lastModifiedBy>Dhriti Adyanthaya</cp:lastModifiedBy>
  <cp:revision>2</cp:revision>
  <dcterms:created xsi:type="dcterms:W3CDTF">2020-10-04T19:49:00Z</dcterms:created>
  <dcterms:modified xsi:type="dcterms:W3CDTF">2020-10-04T19:49:00Z</dcterms:modified>
</cp:coreProperties>
</file>